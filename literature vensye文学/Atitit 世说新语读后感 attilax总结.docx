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世说新语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读后感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管中窥豹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世说新语》分德行、言语等三十六个门类，主要记述从东汉时期到南朝刘宋年间（也有少数前代的人和事）一些名士的言谈轶事、人物评论、清谈玄言和机智聪慧故事共计一千一百三十多条，涉及的人物上自帝王将相和名儒名僧，下及一般老百姓，总共不下五六百人，所记事情，以反映人物的性格、精神风貌为主。读《世说新语》最重要的是认识其特色，品味其中人物的性格、欣赏人生的丰富多彩。《世说新语经典故事》从《世说新语》中精选出经典故事，注重其故事性、生动性、趣味性，并据此汇编成书，奉献给广大读者。　《世说新语》是一部专门写人物言行的微型小说，它由许多描写人物言行举止的精彩小故事构成。这些故事分开来看，处处闪耀人的生活情趣和生活智慧，合起来看，又是一幅当时社会和时代的真实图景，呈现出人生百态，世事沧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1、方正第五之五十九《管中窥豹》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（原文）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王子敬数岁时，尝看诸门生樗蒲，见有胜负，因曰：“南风不竞。”门生辈轻其小儿，乃曰：“此郎亦管中窥豹，时见一斑。”子敬曰：“远惭荀奉倩，近愧刘真长！”遂拂衣而去。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（译）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王子敬（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"https://www.baidu.com/s?wd=%E7%8E%8B%E7%8C%AE%E4%B9%8B&amp;tn=SE_PcZhidaonwhc_ngpagmjz&amp;rsv_dl=gh_pc_zhidao" \t "https://zhidao.baidu.com/question/_blank"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王献之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）只有几岁大的时候，曾经有一次观看门生们（晋时称仆人们为门生）玩樗蒲（chūpú一种棋类游戏），看出双方的胜负，就说：“南风不竞。”（意思是南边的要输）仆人们见他是个小孩，瞧不起他，说道：“这个小孩就像从管子里看豹，只看见豹身上的一块花斑（看不到全豹）。”子敬说：“我是远惭荀奉倩（荀粲），近愧刘真长（刘惔）。”（荀粲、刘惔二人从不与下层人接近）就拂袖而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42" w:afterAutospacing="0" w:line="43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《世说新语》内容简介：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42" w:afterAutospacing="0" w:line="43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《世说新语》又称《世说》、《世说新书》，卷帙门类亦有不同。因为汉代刘向曾经著《世说》(原书亡佚)，后人将此书与刘向所著相别，取又名《世说新书》，大约宋代以后才改称。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42" w:afterAutospacing="0" w:line="43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《世说新语》依内容可分为"德行"、"言语"、"政事"、"文学"、"方正"等三十六类(先分上，中，下三卷)，每类有若干则故事，全书共有一千二百多则，每则文字长短不一，有的数行，有的三言两语，由此可见笔记小说"随手而记"的诉求及特性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42" w:afterAutospacing="0" w:line="43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其内容主要是记载东汉后期到晋宋间一些名士的言行与轶事。书中所载均属历史上实有的人物，但他们的言论或故事则有一部分出于传闻，不尽符合史实。此书中相当多的篇幅杂采众书而成。如《规箴》﹑《贤媛》等篇所载个别西汉人物的故事，采自《史记》和《汉书》。其他部分也多采自于前人的记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42" w:beforeAutospacing="0" w:after="542" w:afterAutospacing="0" w:line="43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在《世说新语》的3卷36门中，上卷4门--德行、言语、政事、文学，中卷9门--方正、雅量、识鉴、赏誉、品藻、规箴、捷悟、夙惠、豪爽，这13门都是正面的褒扬。</w:t>
      </w:r>
    </w:p>
    <w:p>
      <w:pPr>
        <w:keepNext w:val="0"/>
        <w:keepLines w:val="0"/>
        <w:widowControl/>
        <w:suppressLineNumbers w:val="0"/>
        <w:shd w:val="clear" w:fill="FFFFFF"/>
        <w:spacing w:before="225" w:beforeAutospacing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9EADB6"/>
          <w:spacing w:val="0"/>
          <w:sz w:val="18"/>
          <w:szCs w:val="18"/>
        </w:rPr>
      </w:pPr>
      <w:ins w:id="0">
        <w:r>
          <w:rPr>
            <w:rStyle w:val="4"/>
            <w:rFonts w:hint="eastAsia" w:ascii="微软雅黑" w:hAnsi="微软雅黑" w:eastAsia="微软雅黑" w:cs="微软雅黑"/>
            <w:b w:val="0"/>
            <w:i w:val="0"/>
            <w:caps w:val="0"/>
            <w:color w:val="9EAD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begin"/>
        </w:r>
      </w:ins>
      <w:ins w:id="1">
        <w:r>
          <w:rPr>
            <w:rStyle w:val="4"/>
            <w:rFonts w:hint="eastAsia" w:ascii="微软雅黑" w:hAnsi="微软雅黑" w:eastAsia="微软雅黑" w:cs="微软雅黑"/>
            <w:b w:val="0"/>
            <w:i w:val="0"/>
            <w:caps w:val="0"/>
            <w:color w:val="9EAD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instrText xml:space="preserve"> HYPERLINK "https://zhidao.baidu.com/question/2270122576090923308.html" </w:instrText>
        </w:r>
      </w:ins>
      <w:ins w:id="2">
        <w:r>
          <w:rPr>
            <w:rStyle w:val="4"/>
            <w:rFonts w:hint="eastAsia" w:ascii="微软雅黑" w:hAnsi="微软雅黑" w:eastAsia="微软雅黑" w:cs="微软雅黑"/>
            <w:b w:val="0"/>
            <w:i w:val="0"/>
            <w:caps w:val="0"/>
            <w:color w:val="9EAD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separate"/>
        </w:r>
      </w:ins>
      <w:ins w:id="3">
        <w:r>
          <w:rPr>
            <w:rStyle w:val="5"/>
            <w:rFonts w:hint="eastAsia" w:ascii="微软雅黑" w:hAnsi="微软雅黑" w:eastAsia="微软雅黑" w:cs="微软雅黑"/>
            <w:b w:val="0"/>
            <w:i w:val="0"/>
            <w:caps w:val="0"/>
            <w:color w:val="9EADB6"/>
            <w:spacing w:val="0"/>
            <w:sz w:val="18"/>
            <w:szCs w:val="18"/>
            <w:u w:val="none"/>
            <w:shd w:val="clear" w:fill="FFFFFF"/>
          </w:rPr>
          <w:t>举报</w:t>
        </w:r>
      </w:ins>
      <w:ins w:id="4">
        <w:r>
          <w:rPr>
            <w:rStyle w:val="4"/>
            <w:rFonts w:hint="eastAsia" w:ascii="微软雅黑" w:hAnsi="微软雅黑" w:eastAsia="微软雅黑" w:cs="微软雅黑"/>
            <w:b w:val="0"/>
            <w:i w:val="0"/>
            <w:caps w:val="0"/>
            <w:color w:val="9EADB6"/>
            <w:spacing w:val="0"/>
            <w:kern w:val="0"/>
            <w:sz w:val="18"/>
            <w:szCs w:val="18"/>
            <w:u w:val="none"/>
            <w:shd w:val="clear" w:fill="FFFFFF"/>
            <w:lang w:val="en-US" w:eastAsia="zh-CN" w:bidi="ar"/>
          </w:rPr>
          <w:fldChar w:fldCharType="end"/>
        </w:r>
      </w:ins>
      <w:ins w:id="5">
        <w:r>
          <w:rPr>
            <w:rFonts w:hint="eastAsia" w:ascii="微软雅黑" w:hAnsi="微软雅黑" w:eastAsia="微软雅黑" w:cs="微软雅黑"/>
            <w:b w:val="0"/>
            <w:i w:val="0"/>
            <w:caps w:val="0"/>
            <w:color w:val="E8ECEE"/>
            <w:spacing w:val="0"/>
            <w:kern w:val="0"/>
            <w:sz w:val="18"/>
            <w:szCs w:val="18"/>
            <w:u w:val="none"/>
            <w:shd w:val="clear" w:fill="E8ECEE"/>
            <w:lang w:val="en-US" w:eastAsia="zh-CN" w:bidi="ar"/>
          </w:rPr>
          <w:t>|</w:t>
        </w:r>
      </w:ins>
      <w:r>
        <w:rPr>
          <w:rFonts w:hint="eastAsia" w:ascii="微软雅黑" w:hAnsi="微软雅黑" w:eastAsia="微软雅黑" w:cs="微软雅黑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FFFFF"/>
          <w:lang w:val="en-US" w:eastAsia="zh-CN" w:bidi="ar"/>
        </w:rPr>
        <w:t>答案纠错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9EADB6"/>
          <w:spacing w:val="0"/>
          <w:kern w:val="0"/>
          <w:sz w:val="18"/>
          <w:szCs w:val="18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8ECEE"/>
          <w:spacing w:val="0"/>
          <w:kern w:val="0"/>
          <w:sz w:val="18"/>
          <w:szCs w:val="18"/>
          <w:shd w:val="clear" w:fill="E8ECEE"/>
          <w:lang w:val="en-US" w:eastAsia="zh-CN" w:bidi="ar"/>
        </w:rPr>
        <w:t>|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《世说新语》十个故事，感怀魏晋名士风骨.html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《世说新语》十个故事，感怀魏晋名士风骨.html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">
    <w15:presenceInfo w15:providerId="None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332DE"/>
    <w:rsid w:val="084D3C65"/>
    <w:rsid w:val="224641D1"/>
    <w:rsid w:val="2260558D"/>
    <w:rsid w:val="54A332DE"/>
    <w:rsid w:val="5D690B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2018-06-10T02:02:00Z</dcterms:created>
  <dc:creator>ATI老哇的爪子007</dc:creator>
  <cp:lastModifiedBy>ATI老哇的爪子007</cp:lastModifiedBy>
  <dcterms:modified xsi:type="dcterms:W3CDTF">2018-06-10T02:05:11Z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